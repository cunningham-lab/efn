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B3A" w:rsidRPr="00414B3A" w:rsidRDefault="00414B3A" w:rsidP="004200EB">
      <w:pPr>
        <w:autoSpaceDE w:val="0"/>
        <w:autoSpaceDN w:val="0"/>
        <w:adjustRightInd w:val="0"/>
        <w:rPr>
          <w:rFonts w:ascii="Calibri" w:hAnsi="Calibri" w:cs="Calibri"/>
        </w:rPr>
      </w:pPr>
      <w:r w:rsidRPr="00414B3A">
        <w:rPr>
          <w:rFonts w:ascii="Calibri" w:hAnsi="Calibri" w:cs="Calibri"/>
        </w:rPr>
        <w:t>Of course the main interest of an EFN is to learn</w:t>
      </w:r>
      <w:r>
        <w:rPr>
          <w:rFonts w:ascii="Calibri" w:hAnsi="Calibri" w:cs="Calibri"/>
        </w:rPr>
        <w:t xml:space="preserve"> </w:t>
      </w:r>
      <w:r w:rsidRPr="00414B3A">
        <w:rPr>
          <w:rFonts w:ascii="Calibri" w:hAnsi="Calibri" w:cs="Calibri"/>
        </w:rPr>
        <w:t xml:space="preserve">intractable exponential families. </w:t>
      </w:r>
      <w:r w:rsidR="004200EB">
        <w:rPr>
          <w:rFonts w:ascii="Calibri" w:hAnsi="Calibri" w:cs="Calibri"/>
        </w:rPr>
        <w:t xml:space="preserve"> </w:t>
      </w:r>
      <w:r w:rsidRPr="00414B3A">
        <w:rPr>
          <w:rFonts w:ascii="Calibri" w:eastAsia="Times New Roman" w:hAnsi="Calibri" w:cs="Calibri"/>
          <w:color w:val="000000"/>
        </w:rPr>
        <w:t xml:space="preserve">The normal family is the ubiquitous prior for real valued parameters, but it does not match well with the nonnegativity requirements of the intensity measure required of certain distributions, most notably the Poisson.  </w:t>
      </w:r>
      <w:r w:rsidR="000B1B3A">
        <w:rPr>
          <w:rFonts w:ascii="Calibri" w:eastAsia="Times New Roman" w:hAnsi="Calibri" w:cs="Calibri"/>
          <w:color w:val="000000"/>
        </w:rPr>
        <w:t>Log</w:t>
      </w:r>
      <w:r w:rsidRPr="00414B3A">
        <w:rPr>
          <w:rFonts w:ascii="Calibri" w:eastAsia="Times New Roman" w:hAnsi="Calibri" w:cs="Calibri"/>
          <w:color w:val="000000"/>
        </w:rPr>
        <w:t xml:space="preserve"> Gaussian Cox Processes have been used numerous times in machine learning, and all have required attention to approximate inference in this fundamentally nonconjugate model; furthermore, very many of these examples have been used to analyze the latent firing intensity of neural spike train data </w:t>
      </w:r>
      <w:r w:rsidRPr="00414B3A">
        <w:rPr>
          <w:rFonts w:ascii="Calibri" w:eastAsia="Times New Roman" w:hAnsi="Calibri" w:cs="Calibri"/>
          <w:color w:val="800000"/>
        </w:rPr>
        <w:t>\cite</w:t>
      </w:r>
      <w:r w:rsidRPr="00414B3A">
        <w:rPr>
          <w:rFonts w:ascii="Calibri" w:eastAsia="Times New Roman" w:hAnsi="Calibri" w:cs="Calibri"/>
          <w:color w:val="000000"/>
        </w:rPr>
        <w:t>{cunningham2008fast,cunningham2008inferring,adams2009tractable,gao2016linear}.</w:t>
      </w:r>
    </w:p>
    <w:p w:rsidR="004200EB" w:rsidRDefault="00414B3A" w:rsidP="0042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r w:rsidRPr="00414B3A">
        <w:rPr>
          <w:rFonts w:ascii="Calibri" w:eastAsia="Times New Roman" w:hAnsi="Calibri" w:cs="Calibri"/>
          <w:color w:val="000000"/>
        </w:rPr>
        <w:t xml:space="preserve">Here, we trained an EFN to learn the 20-dimensional </w:t>
      </w:r>
      <w:r w:rsidR="000B1B3A">
        <w:rPr>
          <w:rFonts w:ascii="Calibri" w:eastAsia="Times New Roman" w:hAnsi="Calibri" w:cs="Calibri"/>
          <w:color w:val="000000"/>
        </w:rPr>
        <w:t>log</w:t>
      </w:r>
      <w:r w:rsidRPr="00414B3A">
        <w:rPr>
          <w:rFonts w:ascii="Calibri" w:eastAsia="Times New Roman" w:hAnsi="Calibri" w:cs="Calibri"/>
          <w:color w:val="000000"/>
        </w:rPr>
        <w:t>-normal Poisson posterior inference family.  This gives us a model of the posterior distribution for a given prior covariance, and</w:t>
      </w:r>
      <w:r w:rsidR="004200EB">
        <w:rPr>
          <w:rFonts w:ascii="Calibri" w:eastAsia="Times New Roman" w:hAnsi="Calibri" w:cs="Calibri"/>
          <w:color w:val="000000"/>
        </w:rPr>
        <w:t xml:space="preserve"> some chosen spiking responses.  </w:t>
      </w:r>
      <w:r w:rsidRPr="00414B3A">
        <w:rPr>
          <w:rFonts w:ascii="Calibri" w:eastAsia="Times New Roman" w:hAnsi="Calibri" w:cs="Calibri"/>
          <w:color w:val="000000"/>
        </w:rPr>
        <w:t>We demonstrate the utility of such a model on responses of neurons in primary visual cortex of anesthetized macaques to dri</w:t>
      </w:r>
      <w:r w:rsidR="004200EB">
        <w:rPr>
          <w:rFonts w:ascii="Calibri" w:eastAsia="Times New Roman" w:hAnsi="Calibri" w:cs="Calibri"/>
          <w:color w:val="000000"/>
        </w:rPr>
        <w:t>ft</w:t>
      </w:r>
      <w:r w:rsidRPr="00414B3A">
        <w:rPr>
          <w:rFonts w:ascii="Calibri" w:eastAsia="Times New Roman" w:hAnsi="Calibri" w:cs="Calibri"/>
          <w:color w:val="000000"/>
        </w:rPr>
        <w:t xml:space="preserve"> grating stimuli</w:t>
      </w:r>
      <w:r w:rsidR="004200EB">
        <w:rPr>
          <w:rFonts w:ascii="Calibri" w:eastAsia="Times New Roman" w:hAnsi="Calibri" w:cs="Calibri"/>
          <w:color w:val="000000"/>
        </w:rPr>
        <w:t xml:space="preserve"> at 6.25 Hz </w:t>
      </w:r>
      <w:r w:rsidR="004200EB" w:rsidRPr="00414B3A">
        <w:rPr>
          <w:rFonts w:ascii="Calibri" w:eastAsia="Times New Roman" w:hAnsi="Calibri" w:cs="Calibri"/>
          <w:color w:val="800000"/>
        </w:rPr>
        <w:t>\cite</w:t>
      </w:r>
      <w:r w:rsidR="004200EB" w:rsidRPr="00414B3A">
        <w:rPr>
          <w:rFonts w:ascii="Calibri" w:eastAsia="Times New Roman" w:hAnsi="Calibri" w:cs="Calibri"/>
          <w:color w:val="000000"/>
        </w:rPr>
        <w:t>{smith2008spatial}</w:t>
      </w:r>
      <w:r w:rsidRPr="00414B3A">
        <w:rPr>
          <w:rFonts w:ascii="Calibri" w:eastAsia="Times New Roman" w:hAnsi="Calibri" w:cs="Calibri"/>
          <w:color w:val="000000"/>
        </w:rPr>
        <w:t xml:space="preserve">.  </w:t>
      </w:r>
      <w:r w:rsidR="004200EB">
        <w:rPr>
          <w:rFonts w:ascii="Calibri" w:eastAsia="Times New Roman" w:hAnsi="Calibri" w:cs="Calibri"/>
          <w:color w:val="000000"/>
        </w:rPr>
        <w:t xml:space="preserve">We can compare the posterior distribution learned with variational inference (red) for a given neuron’s response, to the posterior distribution we get with immediate look-up after training an EFN (blue) (Fig. 4A-B).  These posteriors are very similar, and neither fits the data better than the other.  </w:t>
      </w:r>
    </w:p>
    <w:p w:rsidR="004200EB" w:rsidRDefault="004200EB" w:rsidP="0042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rPr>
      </w:pPr>
    </w:p>
    <w:p w:rsidR="005A3C3B" w:rsidRPr="00414B3A" w:rsidRDefault="004200EB" w:rsidP="0042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Pr>
          <w:rFonts w:ascii="Calibri" w:eastAsia="Times New Roman" w:hAnsi="Calibri" w:cs="Calibri"/>
          <w:color w:val="000000"/>
        </w:rPr>
        <w:t xml:space="preserve">Training an EFN understandably takes more time than an NF (Fig. 4C), but once the EFN is trained we have immediate posterior inference lookup.  </w:t>
      </w:r>
      <w:r w:rsidR="005B742D">
        <w:rPr>
          <w:rFonts w:ascii="Calibri" w:eastAsia="Times New Roman" w:hAnsi="Calibri" w:cs="Calibri"/>
          <w:color w:val="000000"/>
        </w:rPr>
        <w:t>If we have a target level of approximation (ELBO target) we can</w:t>
      </w:r>
      <w:r>
        <w:rPr>
          <w:rFonts w:ascii="Calibri" w:eastAsia="Times New Roman" w:hAnsi="Calibri" w:cs="Calibri"/>
          <w:color w:val="000000"/>
        </w:rPr>
        <w:t xml:space="preserve"> determine when it is faster to </w:t>
      </w:r>
      <w:r w:rsidR="005B742D">
        <w:rPr>
          <w:rFonts w:ascii="Calibri" w:eastAsia="Times New Roman" w:hAnsi="Calibri" w:cs="Calibri"/>
          <w:color w:val="000000"/>
        </w:rPr>
        <w:t>get</w:t>
      </w:r>
      <w:r>
        <w:rPr>
          <w:rFonts w:ascii="Calibri" w:eastAsia="Times New Roman" w:hAnsi="Calibri" w:cs="Calibri"/>
          <w:color w:val="000000"/>
        </w:rPr>
        <w:t xml:space="preserve"> posterior inference on a number of datasets by </w:t>
      </w:r>
      <w:r w:rsidR="005B742D">
        <w:rPr>
          <w:rFonts w:ascii="Calibri" w:eastAsia="Times New Roman" w:hAnsi="Calibri" w:cs="Calibri"/>
          <w:color w:val="000000"/>
        </w:rPr>
        <w:t xml:space="preserve">training an EFN and then using the immediate lookup feature or by running </w:t>
      </w:r>
      <w:r>
        <w:rPr>
          <w:rFonts w:ascii="Calibri" w:eastAsia="Times New Roman" w:hAnsi="Calibri" w:cs="Calibri"/>
          <w:color w:val="000000"/>
        </w:rPr>
        <w:t xml:space="preserve">variational inference independently for each </w:t>
      </w:r>
      <w:r w:rsidR="005B742D">
        <w:rPr>
          <w:rFonts w:ascii="Calibri" w:eastAsia="Times New Roman" w:hAnsi="Calibri" w:cs="Calibri"/>
          <w:color w:val="000000"/>
        </w:rPr>
        <w:t>distribution.  By computing the amount of computational time it takes to reach the ELBO target on average for both EFN and NF, and then counting how many datasets it would take to learn with NF before eclipsing the training time for the EFN.  This results in a decision bounda</w:t>
      </w:r>
      <w:bookmarkStart w:id="0" w:name="_GoBack"/>
      <w:bookmarkEnd w:id="0"/>
      <w:r w:rsidR="005B742D">
        <w:rPr>
          <w:rFonts w:ascii="Calibri" w:eastAsia="Times New Roman" w:hAnsi="Calibri" w:cs="Calibri"/>
          <w:color w:val="000000"/>
        </w:rPr>
        <w:t>ry</w:t>
      </w:r>
      <w:r w:rsidR="0042775E">
        <w:rPr>
          <w:rFonts w:ascii="Calibri" w:eastAsia="Times New Roman" w:hAnsi="Calibri" w:cs="Calibri"/>
          <w:color w:val="000000"/>
        </w:rPr>
        <w:t xml:space="preserve"> (Fig. 4D)</w:t>
      </w:r>
      <w:r w:rsidR="005B742D">
        <w:rPr>
          <w:rFonts w:ascii="Calibri" w:eastAsia="Times New Roman" w:hAnsi="Calibri" w:cs="Calibri"/>
          <w:color w:val="000000"/>
        </w:rPr>
        <w:t>, where an EFN is more computationally efficient for running posterior inference, and we have infinite computational savings for each additional dataset.</w:t>
      </w:r>
    </w:p>
    <w:sectPr w:rsidR="005A3C3B" w:rsidRPr="00414B3A" w:rsidSect="00843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64F" w:rsidRDefault="002F164F" w:rsidP="00414B3A">
      <w:r>
        <w:separator/>
      </w:r>
    </w:p>
  </w:endnote>
  <w:endnote w:type="continuationSeparator" w:id="0">
    <w:p w:rsidR="002F164F" w:rsidRDefault="002F164F" w:rsidP="0041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64F" w:rsidRDefault="002F164F" w:rsidP="00414B3A">
      <w:r>
        <w:separator/>
      </w:r>
    </w:p>
  </w:footnote>
  <w:footnote w:type="continuationSeparator" w:id="0">
    <w:p w:rsidR="002F164F" w:rsidRDefault="002F164F" w:rsidP="00414B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0F"/>
    <w:rsid w:val="0000545B"/>
    <w:rsid w:val="00032F88"/>
    <w:rsid w:val="000B1B3A"/>
    <w:rsid w:val="000E590F"/>
    <w:rsid w:val="001969DA"/>
    <w:rsid w:val="002D1512"/>
    <w:rsid w:val="002F164F"/>
    <w:rsid w:val="00317DF9"/>
    <w:rsid w:val="00414B3A"/>
    <w:rsid w:val="004200EB"/>
    <w:rsid w:val="0042775E"/>
    <w:rsid w:val="004E4BA4"/>
    <w:rsid w:val="005A3C3B"/>
    <w:rsid w:val="005B742D"/>
    <w:rsid w:val="00743D66"/>
    <w:rsid w:val="00843253"/>
    <w:rsid w:val="008A665D"/>
    <w:rsid w:val="00A53A48"/>
    <w:rsid w:val="00AA7764"/>
    <w:rsid w:val="00CC790C"/>
    <w:rsid w:val="00CF0DCD"/>
    <w:rsid w:val="00CF28D5"/>
    <w:rsid w:val="00DB6A41"/>
    <w:rsid w:val="00E0190E"/>
    <w:rsid w:val="00F71C72"/>
    <w:rsid w:val="00FE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28A78"/>
  <w14:defaultImageDpi w14:val="32767"/>
  <w15:chartTrackingRefBased/>
  <w15:docId w15:val="{28E6DA6F-D46E-0347-87CD-A59D3206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8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28D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F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8D5"/>
    <w:rPr>
      <w:rFonts w:ascii="Courier New" w:eastAsia="Times New Roman" w:hAnsi="Courier New" w:cs="Courier New"/>
      <w:sz w:val="20"/>
      <w:szCs w:val="20"/>
    </w:rPr>
  </w:style>
  <w:style w:type="character" w:styleId="Hyperlink">
    <w:name w:val="Hyperlink"/>
    <w:basedOn w:val="DefaultParagraphFont"/>
    <w:uiPriority w:val="99"/>
    <w:unhideWhenUsed/>
    <w:rsid w:val="005A3C3B"/>
    <w:rPr>
      <w:color w:val="0563C1" w:themeColor="hyperlink"/>
      <w:u w:val="single"/>
    </w:rPr>
  </w:style>
  <w:style w:type="character" w:styleId="UnresolvedMention">
    <w:name w:val="Unresolved Mention"/>
    <w:basedOn w:val="DefaultParagraphFont"/>
    <w:uiPriority w:val="99"/>
    <w:rsid w:val="005A3C3B"/>
    <w:rPr>
      <w:color w:val="605E5C"/>
      <w:shd w:val="clear" w:color="auto" w:fill="E1DFDD"/>
    </w:rPr>
  </w:style>
  <w:style w:type="paragraph" w:styleId="Header">
    <w:name w:val="header"/>
    <w:basedOn w:val="Normal"/>
    <w:link w:val="HeaderChar"/>
    <w:uiPriority w:val="99"/>
    <w:unhideWhenUsed/>
    <w:rsid w:val="00414B3A"/>
    <w:pPr>
      <w:tabs>
        <w:tab w:val="center" w:pos="4680"/>
        <w:tab w:val="right" w:pos="9360"/>
      </w:tabs>
    </w:pPr>
  </w:style>
  <w:style w:type="character" w:customStyle="1" w:styleId="HeaderChar">
    <w:name w:val="Header Char"/>
    <w:basedOn w:val="DefaultParagraphFont"/>
    <w:link w:val="Header"/>
    <w:uiPriority w:val="99"/>
    <w:rsid w:val="00414B3A"/>
  </w:style>
  <w:style w:type="paragraph" w:styleId="Footer">
    <w:name w:val="footer"/>
    <w:basedOn w:val="Normal"/>
    <w:link w:val="FooterChar"/>
    <w:uiPriority w:val="99"/>
    <w:unhideWhenUsed/>
    <w:rsid w:val="00414B3A"/>
    <w:pPr>
      <w:tabs>
        <w:tab w:val="center" w:pos="4680"/>
        <w:tab w:val="right" w:pos="9360"/>
      </w:tabs>
    </w:pPr>
  </w:style>
  <w:style w:type="character" w:customStyle="1" w:styleId="FooterChar">
    <w:name w:val="Footer Char"/>
    <w:basedOn w:val="DefaultParagraphFont"/>
    <w:link w:val="Footer"/>
    <w:uiPriority w:val="99"/>
    <w:rsid w:val="00414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8158">
      <w:bodyDiv w:val="1"/>
      <w:marLeft w:val="0"/>
      <w:marRight w:val="0"/>
      <w:marTop w:val="0"/>
      <w:marBottom w:val="0"/>
      <w:divBdr>
        <w:top w:val="none" w:sz="0" w:space="0" w:color="auto"/>
        <w:left w:val="none" w:sz="0" w:space="0" w:color="auto"/>
        <w:bottom w:val="none" w:sz="0" w:space="0" w:color="auto"/>
        <w:right w:val="none" w:sz="0" w:space="0" w:color="auto"/>
      </w:divBdr>
    </w:div>
    <w:div w:id="400836365">
      <w:bodyDiv w:val="1"/>
      <w:marLeft w:val="0"/>
      <w:marRight w:val="0"/>
      <w:marTop w:val="0"/>
      <w:marBottom w:val="0"/>
      <w:divBdr>
        <w:top w:val="none" w:sz="0" w:space="0" w:color="auto"/>
        <w:left w:val="none" w:sz="0" w:space="0" w:color="auto"/>
        <w:bottom w:val="none" w:sz="0" w:space="0" w:color="auto"/>
        <w:right w:val="none" w:sz="0" w:space="0" w:color="auto"/>
      </w:divBdr>
    </w:div>
    <w:div w:id="720321415">
      <w:bodyDiv w:val="1"/>
      <w:marLeft w:val="0"/>
      <w:marRight w:val="0"/>
      <w:marTop w:val="0"/>
      <w:marBottom w:val="0"/>
      <w:divBdr>
        <w:top w:val="none" w:sz="0" w:space="0" w:color="auto"/>
        <w:left w:val="none" w:sz="0" w:space="0" w:color="auto"/>
        <w:bottom w:val="none" w:sz="0" w:space="0" w:color="auto"/>
        <w:right w:val="none" w:sz="0" w:space="0" w:color="auto"/>
      </w:divBdr>
    </w:div>
    <w:div w:id="794981896">
      <w:bodyDiv w:val="1"/>
      <w:marLeft w:val="0"/>
      <w:marRight w:val="0"/>
      <w:marTop w:val="0"/>
      <w:marBottom w:val="0"/>
      <w:divBdr>
        <w:top w:val="none" w:sz="0" w:space="0" w:color="auto"/>
        <w:left w:val="none" w:sz="0" w:space="0" w:color="auto"/>
        <w:bottom w:val="none" w:sz="0" w:space="0" w:color="auto"/>
        <w:right w:val="none" w:sz="0" w:space="0" w:color="auto"/>
      </w:divBdr>
    </w:div>
    <w:div w:id="1013991801">
      <w:bodyDiv w:val="1"/>
      <w:marLeft w:val="0"/>
      <w:marRight w:val="0"/>
      <w:marTop w:val="0"/>
      <w:marBottom w:val="0"/>
      <w:divBdr>
        <w:top w:val="none" w:sz="0" w:space="0" w:color="auto"/>
        <w:left w:val="none" w:sz="0" w:space="0" w:color="auto"/>
        <w:bottom w:val="none" w:sz="0" w:space="0" w:color="auto"/>
        <w:right w:val="none" w:sz="0" w:space="0" w:color="auto"/>
      </w:divBdr>
    </w:div>
    <w:div w:id="1026634703">
      <w:bodyDiv w:val="1"/>
      <w:marLeft w:val="0"/>
      <w:marRight w:val="0"/>
      <w:marTop w:val="0"/>
      <w:marBottom w:val="0"/>
      <w:divBdr>
        <w:top w:val="none" w:sz="0" w:space="0" w:color="auto"/>
        <w:left w:val="none" w:sz="0" w:space="0" w:color="auto"/>
        <w:bottom w:val="none" w:sz="0" w:space="0" w:color="auto"/>
        <w:right w:val="none" w:sz="0" w:space="0" w:color="auto"/>
      </w:divBdr>
    </w:div>
    <w:div w:id="1354988659">
      <w:bodyDiv w:val="1"/>
      <w:marLeft w:val="0"/>
      <w:marRight w:val="0"/>
      <w:marTop w:val="0"/>
      <w:marBottom w:val="0"/>
      <w:divBdr>
        <w:top w:val="none" w:sz="0" w:space="0" w:color="auto"/>
        <w:left w:val="none" w:sz="0" w:space="0" w:color="auto"/>
        <w:bottom w:val="none" w:sz="0" w:space="0" w:color="auto"/>
        <w:right w:val="none" w:sz="0" w:space="0" w:color="auto"/>
      </w:divBdr>
    </w:div>
    <w:div w:id="170335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6</cp:revision>
  <dcterms:created xsi:type="dcterms:W3CDTF">2018-10-03T11:25:00Z</dcterms:created>
  <dcterms:modified xsi:type="dcterms:W3CDTF">2018-10-04T12:30:00Z</dcterms:modified>
</cp:coreProperties>
</file>